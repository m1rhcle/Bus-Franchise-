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2" w:sz="8" w:val="single"/>
          <w:left w:color="000000" w:space="2" w:sz="8" w:val="single"/>
          <w:bottom w:color="000000" w:space="2" w:sz="8" w:val="single"/>
          <w:right w:color="000000" w:space="2" w:sz="8" w:val="single"/>
        </w:pBdr>
        <w:rPr>
          <w:b w:val="1"/>
          <w:sz w:val="34"/>
          <w:szCs w:val="34"/>
        </w:rPr>
      </w:pPr>
      <w:r w:rsidDel="00000000" w:rsidR="00000000" w:rsidRPr="00000000">
        <w:rPr>
          <w:b w:val="1"/>
          <w:sz w:val="34"/>
          <w:szCs w:val="34"/>
          <w:rtl w:val="0"/>
        </w:rPr>
        <w:t xml:space="preserve">                    </w:t>
      </w:r>
      <w:r w:rsidDel="00000000" w:rsidR="00000000" w:rsidRPr="00000000">
        <w:rPr>
          <w:b w:val="1"/>
          <w:sz w:val="44"/>
          <w:szCs w:val="44"/>
          <w:rtl w:val="0"/>
        </w:rPr>
        <w:t xml:space="preserve"> National Bus Company </w:t>
      </w: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b w:val="1"/>
          <w:sz w:val="34"/>
          <w:szCs w:val="34"/>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b w:val="1"/>
          <w:sz w:val="34"/>
          <w:szCs w:val="34"/>
        </w:rPr>
      </w:pPr>
      <w:r w:rsidDel="00000000" w:rsidR="00000000" w:rsidRPr="00000000">
        <w:rPr>
          <w:rFonts w:ascii="Comic Sans MS" w:cs="Comic Sans MS" w:eastAsia="Comic Sans MS" w:hAnsi="Comic Sans MS"/>
          <w:b w:val="1"/>
          <w:sz w:val="34"/>
          <w:szCs w:val="34"/>
          <w:rtl w:val="0"/>
        </w:rPr>
        <w:t xml:space="preserve">Team 10</w:t>
      </w:r>
    </w:p>
    <w:p w:rsidR="00000000" w:rsidDel="00000000" w:rsidP="00000000" w:rsidRDefault="00000000" w:rsidRPr="00000000" w14:paraId="00000004">
      <w:pPr>
        <w:numPr>
          <w:ilvl w:val="0"/>
          <w:numId w:val="2"/>
        </w:numPr>
        <w:ind w:left="72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Conor Stephens - C23505099</w:t>
      </w:r>
    </w:p>
    <w:p w:rsidR="00000000" w:rsidDel="00000000" w:rsidP="00000000" w:rsidRDefault="00000000" w:rsidRPr="00000000" w14:paraId="00000005">
      <w:pPr>
        <w:numPr>
          <w:ilvl w:val="0"/>
          <w:numId w:val="2"/>
        </w:numPr>
        <w:ind w:left="72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Abdul Oyebanji - C23375923</w:t>
      </w:r>
    </w:p>
    <w:p w:rsidR="00000000" w:rsidDel="00000000" w:rsidP="00000000" w:rsidRDefault="00000000" w:rsidRPr="00000000" w14:paraId="00000006">
      <w:pPr>
        <w:numPr>
          <w:ilvl w:val="0"/>
          <w:numId w:val="2"/>
        </w:numPr>
        <w:ind w:left="72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Miracle oshafi - C21348453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b w:val="1"/>
          <w:sz w:val="34"/>
          <w:szCs w:val="34"/>
          <w:rtl w:val="0"/>
        </w:rPr>
        <w:t xml:space="preserve">Table Of Content </w:t>
      </w:r>
    </w:p>
    <w:p w:rsidR="00000000" w:rsidDel="00000000" w:rsidP="00000000" w:rsidRDefault="00000000" w:rsidRPr="00000000" w14:paraId="0000000C">
      <w:pPr>
        <w:numPr>
          <w:ilvl w:val="0"/>
          <w:numId w:val="3"/>
        </w:numPr>
        <w:ind w:left="1440" w:hanging="360"/>
        <w:rPr>
          <w:rFonts w:ascii="Comic Sans MS" w:cs="Comic Sans MS" w:eastAsia="Comic Sans MS" w:hAnsi="Comic Sans MS"/>
          <w:sz w:val="20"/>
          <w:szCs w:val="20"/>
          <w:u w:val="none"/>
        </w:rPr>
      </w:pPr>
      <w:r w:rsidDel="00000000" w:rsidR="00000000" w:rsidRPr="00000000">
        <w:rPr>
          <w:rFonts w:ascii="Comic Sans MS" w:cs="Comic Sans MS" w:eastAsia="Comic Sans MS" w:hAnsi="Comic Sans MS"/>
          <w:sz w:val="20"/>
          <w:szCs w:val="20"/>
          <w:rtl w:val="0"/>
        </w:rPr>
        <w:t xml:space="preserve">Project Description</w:t>
      </w:r>
    </w:p>
    <w:p w:rsidR="00000000" w:rsidDel="00000000" w:rsidP="00000000" w:rsidRDefault="00000000" w:rsidRPr="00000000" w14:paraId="0000000D">
      <w:pPr>
        <w:numPr>
          <w:ilvl w:val="0"/>
          <w:numId w:val="3"/>
        </w:numPr>
        <w:ind w:left="1440" w:hanging="360"/>
        <w:rPr>
          <w:rFonts w:ascii="Comic Sans MS" w:cs="Comic Sans MS" w:eastAsia="Comic Sans MS" w:hAnsi="Comic Sans MS"/>
          <w:sz w:val="20"/>
          <w:szCs w:val="20"/>
          <w:u w:val="none"/>
        </w:rPr>
      </w:pPr>
      <w:r w:rsidDel="00000000" w:rsidR="00000000" w:rsidRPr="00000000">
        <w:rPr>
          <w:rFonts w:ascii="Comic Sans MS" w:cs="Comic Sans MS" w:eastAsia="Comic Sans MS" w:hAnsi="Comic Sans MS"/>
          <w:sz w:val="20"/>
          <w:szCs w:val="20"/>
          <w:rtl w:val="0"/>
        </w:rPr>
        <w:t xml:space="preserve">Entity Relationship Diagram</w:t>
      </w:r>
    </w:p>
    <w:p w:rsidR="00000000" w:rsidDel="00000000" w:rsidP="00000000" w:rsidRDefault="00000000" w:rsidRPr="00000000" w14:paraId="0000000E">
      <w:pPr>
        <w:numPr>
          <w:ilvl w:val="0"/>
          <w:numId w:val="3"/>
        </w:numPr>
        <w:ind w:left="1440" w:hanging="360"/>
        <w:rPr>
          <w:rFonts w:ascii="Comic Sans MS" w:cs="Comic Sans MS" w:eastAsia="Comic Sans MS" w:hAnsi="Comic Sans MS"/>
          <w:sz w:val="20"/>
          <w:szCs w:val="20"/>
          <w:u w:val="none"/>
        </w:rPr>
      </w:pPr>
      <w:r w:rsidDel="00000000" w:rsidR="00000000" w:rsidRPr="00000000">
        <w:rPr>
          <w:rFonts w:ascii="Comic Sans MS" w:cs="Comic Sans MS" w:eastAsia="Comic Sans MS" w:hAnsi="Comic Sans MS"/>
          <w:sz w:val="20"/>
          <w:szCs w:val="20"/>
          <w:rtl w:val="0"/>
        </w:rPr>
        <w:t xml:space="preserve">Relational Model</w:t>
      </w:r>
    </w:p>
    <w:p w:rsidR="00000000" w:rsidDel="00000000" w:rsidP="00000000" w:rsidRDefault="00000000" w:rsidRPr="00000000" w14:paraId="0000000F">
      <w:pPr>
        <w:numPr>
          <w:ilvl w:val="0"/>
          <w:numId w:val="3"/>
        </w:numPr>
        <w:ind w:left="1440" w:hanging="360"/>
        <w:rPr>
          <w:rFonts w:ascii="Comic Sans MS" w:cs="Comic Sans MS" w:eastAsia="Comic Sans MS" w:hAnsi="Comic Sans MS"/>
          <w:sz w:val="20"/>
          <w:szCs w:val="20"/>
          <w:u w:val="none"/>
        </w:rPr>
      </w:pPr>
      <w:r w:rsidDel="00000000" w:rsidR="00000000" w:rsidRPr="00000000">
        <w:rPr>
          <w:rFonts w:ascii="Comic Sans MS" w:cs="Comic Sans MS" w:eastAsia="Comic Sans MS" w:hAnsi="Comic Sans MS"/>
          <w:sz w:val="20"/>
          <w:szCs w:val="20"/>
          <w:rtl w:val="0"/>
        </w:rPr>
        <w:t xml:space="preserve">Data Definition Language</w:t>
      </w:r>
    </w:p>
    <w:p w:rsidR="00000000" w:rsidDel="00000000" w:rsidP="00000000" w:rsidRDefault="00000000" w:rsidRPr="00000000" w14:paraId="00000010">
      <w:pPr>
        <w:numPr>
          <w:ilvl w:val="0"/>
          <w:numId w:val="3"/>
        </w:numPr>
        <w:ind w:left="1440" w:hanging="360"/>
        <w:rPr>
          <w:rFonts w:ascii="Comic Sans MS" w:cs="Comic Sans MS" w:eastAsia="Comic Sans MS" w:hAnsi="Comic Sans MS"/>
          <w:sz w:val="20"/>
          <w:szCs w:val="20"/>
          <w:u w:val="none"/>
        </w:rPr>
      </w:pPr>
      <w:r w:rsidDel="00000000" w:rsidR="00000000" w:rsidRPr="00000000">
        <w:rPr>
          <w:rFonts w:ascii="Comic Sans MS" w:cs="Comic Sans MS" w:eastAsia="Comic Sans MS" w:hAnsi="Comic Sans MS"/>
          <w:sz w:val="20"/>
          <w:szCs w:val="20"/>
          <w:rtl w:val="0"/>
        </w:rPr>
        <w:t xml:space="preserve">Key Reflections</w:t>
      </w:r>
    </w:p>
    <w:p w:rsidR="00000000" w:rsidDel="00000000" w:rsidP="00000000" w:rsidRDefault="00000000" w:rsidRPr="00000000" w14:paraId="00000011">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                          Project Description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This</w:t>
      </w:r>
      <w:r w:rsidDel="00000000" w:rsidR="00000000" w:rsidRPr="00000000">
        <w:rPr>
          <w:sz w:val="24"/>
          <w:szCs w:val="24"/>
          <w:rtl w:val="0"/>
        </w:rPr>
        <w:t xml:space="preserve"> Bus  Management System</w:t>
      </w:r>
      <w:r w:rsidDel="00000000" w:rsidR="00000000" w:rsidRPr="00000000">
        <w:rPr>
          <w:sz w:val="24"/>
          <w:szCs w:val="24"/>
          <w:rtl w:val="0"/>
        </w:rPr>
        <w:t xml:space="preserve"> is designed to manage a bus company’s core operations, including branches, staff, drivers, routes, buses, customers, service types, and payment records. Each</w:t>
      </w:r>
      <w:r w:rsidDel="00000000" w:rsidR="00000000" w:rsidRPr="00000000">
        <w:rPr>
          <w:sz w:val="24"/>
          <w:szCs w:val="24"/>
          <w:rtl w:val="0"/>
        </w:rPr>
        <w:t xml:space="preserve"> branch </w:t>
      </w:r>
      <w:r w:rsidDel="00000000" w:rsidR="00000000" w:rsidRPr="00000000">
        <w:rPr>
          <w:sz w:val="24"/>
          <w:szCs w:val="24"/>
          <w:rtl w:val="0"/>
        </w:rPr>
        <w:t xml:space="preserve">is uniquely identified by a branch number and includes a name, location, and staff details.</w:t>
      </w:r>
      <w:r w:rsidDel="00000000" w:rsidR="00000000" w:rsidRPr="00000000">
        <w:rPr>
          <w:sz w:val="24"/>
          <w:szCs w:val="24"/>
          <w:rtl w:val="0"/>
        </w:rPr>
        <w:t xml:space="preserve"> Bus drivers</w:t>
      </w:r>
      <w:r w:rsidDel="00000000" w:rsidR="00000000" w:rsidRPr="00000000">
        <w:rPr>
          <w:sz w:val="24"/>
          <w:szCs w:val="24"/>
          <w:rtl w:val="0"/>
        </w:rPr>
        <w:t xml:space="preserve">, identified by unique driver IDs, are associated with branches and have recorded details like name and salary.</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system manages </w:t>
      </w:r>
      <w:r w:rsidDel="00000000" w:rsidR="00000000" w:rsidRPr="00000000">
        <w:rPr>
          <w:sz w:val="24"/>
          <w:szCs w:val="24"/>
          <w:rtl w:val="0"/>
        </w:rPr>
        <w:t xml:space="preserve">routes,</w:t>
      </w:r>
      <w:r w:rsidDel="00000000" w:rsidR="00000000" w:rsidRPr="00000000">
        <w:rPr>
          <w:sz w:val="24"/>
          <w:szCs w:val="24"/>
          <w:rtl w:val="0"/>
        </w:rPr>
        <w:t xml:space="preserve"> each with a unique route ID and information on departure, arrival, and destination. </w:t>
      </w:r>
      <w:r w:rsidDel="00000000" w:rsidR="00000000" w:rsidRPr="00000000">
        <w:rPr>
          <w:sz w:val="24"/>
          <w:szCs w:val="24"/>
          <w:rtl w:val="0"/>
        </w:rPr>
        <w:t xml:space="preserve">Buses</w:t>
      </w:r>
      <w:r w:rsidDel="00000000" w:rsidR="00000000" w:rsidRPr="00000000">
        <w:rPr>
          <w:sz w:val="24"/>
          <w:szCs w:val="24"/>
          <w:rtl w:val="0"/>
        </w:rPr>
        <w:t xml:space="preserve"> are uniquely identified by their bus numbers and are linked to a specific driver and route. Each bus also includes details like plate number and type, ensuring that one bus operates under one route and one driver at a time.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Customers</w:t>
      </w:r>
      <w:r w:rsidDel="00000000" w:rsidR="00000000" w:rsidRPr="00000000">
        <w:rPr>
          <w:sz w:val="24"/>
          <w:szCs w:val="24"/>
          <w:rtl w:val="0"/>
        </w:rPr>
        <w:t xml:space="preserve"> can register by providing personal information such as name, date of birth, and customer ID. Customers purchase services categorized by </w:t>
      </w:r>
      <w:r w:rsidDel="00000000" w:rsidR="00000000" w:rsidRPr="00000000">
        <w:rPr>
          <w:sz w:val="24"/>
          <w:szCs w:val="24"/>
          <w:rtl w:val="0"/>
        </w:rPr>
        <w:t xml:space="preserve">type</w:t>
      </w:r>
      <w:r w:rsidDel="00000000" w:rsidR="00000000" w:rsidRPr="00000000">
        <w:rPr>
          <w:sz w:val="24"/>
          <w:szCs w:val="24"/>
          <w:rtl w:val="0"/>
        </w:rPr>
        <w:t xml:space="preserve">, with each type having a name and price. All transactions are tracked in the </w:t>
      </w:r>
      <w:r w:rsidDel="00000000" w:rsidR="00000000" w:rsidRPr="00000000">
        <w:rPr>
          <w:sz w:val="24"/>
          <w:szCs w:val="24"/>
          <w:rtl w:val="0"/>
        </w:rPr>
        <w:t xml:space="preserve">payment </w:t>
      </w:r>
      <w:r w:rsidDel="00000000" w:rsidR="00000000" w:rsidRPr="00000000">
        <w:rPr>
          <w:sz w:val="24"/>
          <w:szCs w:val="24"/>
          <w:rtl w:val="0"/>
        </w:rPr>
        <w:t xml:space="preserve">table, which records the customer, payment type, and purchase date, </w:t>
      </w:r>
    </w:p>
    <w:p w:rsidR="00000000" w:rsidDel="00000000" w:rsidP="00000000" w:rsidRDefault="00000000" w:rsidRPr="00000000" w14:paraId="00000025">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b w:val="1"/>
          <w:sz w:val="34"/>
          <w:szCs w:val="34"/>
          <w:rtl w:val="0"/>
        </w:rPr>
        <w:t xml:space="preserve">Roles:</w:t>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Miracle </w:t>
      </w:r>
      <w:r w:rsidDel="00000000" w:rsidR="00000000" w:rsidRPr="00000000">
        <w:rPr>
          <w:sz w:val="20"/>
          <w:szCs w:val="20"/>
          <w:rtl w:val="0"/>
        </w:rPr>
        <w:t xml:space="preserve">- Menu navigation ,Tables,Reports,Forms,cover page</w:t>
      </w:r>
    </w:p>
    <w:p w:rsidR="00000000" w:rsidDel="00000000" w:rsidP="00000000" w:rsidRDefault="00000000" w:rsidRPr="00000000" w14:paraId="0000002A">
      <w:pPr>
        <w:rPr>
          <w:sz w:val="20"/>
          <w:szCs w:val="20"/>
        </w:rPr>
      </w:pPr>
      <w:r w:rsidDel="00000000" w:rsidR="00000000" w:rsidRPr="00000000">
        <w:rPr>
          <w:b w:val="1"/>
          <w:sz w:val="20"/>
          <w:szCs w:val="20"/>
          <w:rtl w:val="0"/>
        </w:rPr>
        <w:t xml:space="preserve">Conor-</w:t>
      </w:r>
      <w:r w:rsidDel="00000000" w:rsidR="00000000" w:rsidRPr="00000000">
        <w:rPr>
          <w:sz w:val="20"/>
          <w:szCs w:val="20"/>
          <w:rtl w:val="0"/>
        </w:rPr>
        <w:t xml:space="preserve">Tables,Entity Diagram,Report, Data Definition Language,Menu,Table of content</w:t>
      </w:r>
    </w:p>
    <w:p w:rsidR="00000000" w:rsidDel="00000000" w:rsidP="00000000" w:rsidRDefault="00000000" w:rsidRPr="00000000" w14:paraId="0000002B">
      <w:pPr>
        <w:rPr>
          <w:sz w:val="20"/>
          <w:szCs w:val="20"/>
        </w:rPr>
      </w:pPr>
      <w:r w:rsidDel="00000000" w:rsidR="00000000" w:rsidRPr="00000000">
        <w:rPr>
          <w:b w:val="1"/>
          <w:sz w:val="20"/>
          <w:szCs w:val="20"/>
          <w:rtl w:val="0"/>
        </w:rPr>
        <w:t xml:space="preserve">Abdul- </w:t>
      </w:r>
      <w:r w:rsidDel="00000000" w:rsidR="00000000" w:rsidRPr="00000000">
        <w:rPr>
          <w:sz w:val="20"/>
          <w:szCs w:val="20"/>
          <w:rtl w:val="0"/>
        </w:rPr>
        <w:t xml:space="preserve">Profile Description,Entity Relationship diagram,Relational Model,Reflection,Tables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                 </w:t>
      </w:r>
    </w:p>
    <w:p w:rsidR="00000000" w:rsidDel="00000000" w:rsidP="00000000" w:rsidRDefault="00000000" w:rsidRPr="00000000" w14:paraId="0000002E">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                       </w:t>
      </w:r>
    </w:p>
    <w:p w:rsidR="00000000" w:rsidDel="00000000" w:rsidP="00000000" w:rsidRDefault="00000000" w:rsidRPr="00000000" w14:paraId="00000030">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2">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3">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4">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5">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                         Entity Relationship Diagram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Comic Sans MS" w:cs="Comic Sans MS" w:eastAsia="Comic Sans MS" w:hAnsi="Comic Sans MS"/>
          <w:sz w:val="20"/>
          <w:szCs w:val="20"/>
        </w:rPr>
        <w:drawing>
          <wp:inline distB="114300" distT="114300" distL="114300" distR="114300">
            <wp:extent cx="5731200" cy="3429000"/>
            <wp:effectExtent b="0" l="0" r="0" t="0"/>
            <wp:docPr id="1" name="image1.jpg"/>
            <a:graphic>
              <a:graphicData uri="http://schemas.openxmlformats.org/drawingml/2006/picture">
                <pic:pic>
                  <pic:nvPicPr>
                    <pic:cNvPr id="0" name="image1.jpg"/>
                    <pic:cNvPicPr preferRelativeResize="0"/>
                  </pic:nvPicPr>
                  <pic:blipFill>
                    <a:blip r:embed="rId6"/>
                    <a:srcRect b="8587" l="-830" r="830" t="-8587"/>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omic Sans MS" w:cs="Comic Sans MS" w:eastAsia="Comic Sans MS" w:hAnsi="Comic Sans MS"/>
          <w:b w:val="1"/>
          <w:sz w:val="34"/>
          <w:szCs w:val="34"/>
        </w:rPr>
      </w:pPr>
      <w:r w:rsidDel="00000000" w:rsidR="00000000" w:rsidRPr="00000000">
        <w:rPr>
          <w:rtl w:val="0"/>
        </w:rPr>
      </w:r>
    </w:p>
    <w:p w:rsidR="00000000" w:rsidDel="00000000" w:rsidP="00000000" w:rsidRDefault="00000000" w:rsidRPr="00000000" w14:paraId="0000003A">
      <w:pPr>
        <w:rPr>
          <w:rFonts w:ascii="Comic Sans MS" w:cs="Comic Sans MS" w:eastAsia="Comic Sans MS" w:hAnsi="Comic Sans MS"/>
          <w:b w:val="1"/>
          <w:sz w:val="34"/>
          <w:szCs w:val="34"/>
        </w:rPr>
      </w:pPr>
      <w:r w:rsidDel="00000000" w:rsidR="00000000" w:rsidRPr="00000000">
        <w:rPr>
          <w:rFonts w:ascii="Comic Sans MS" w:cs="Comic Sans MS" w:eastAsia="Comic Sans MS" w:hAnsi="Comic Sans MS"/>
          <w:b w:val="1"/>
          <w:sz w:val="34"/>
          <w:szCs w:val="34"/>
          <w:rtl w:val="0"/>
        </w:rPr>
        <w:t xml:space="preserve">Relational Model:</w:t>
      </w:r>
    </w:p>
    <w:p w:rsidR="00000000" w:rsidDel="00000000" w:rsidP="00000000" w:rsidRDefault="00000000" w:rsidRPr="00000000" w14:paraId="0000003B">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C">
      <w:pPr>
        <w:rPr>
          <w:ins w:author="Abdul Oyebanji" w:id="0" w:date="2025-04-13T00:23:56Z"/>
          <w:rFonts w:ascii="Comic Sans MS" w:cs="Comic Sans MS" w:eastAsia="Comic Sans MS" w:hAnsi="Comic Sans MS"/>
          <w:b w:val="1"/>
          <w:i w:val="1"/>
        </w:rPr>
      </w:pPr>
      <w:r w:rsidDel="00000000" w:rsidR="00000000" w:rsidRPr="00000000">
        <w:rPr>
          <w:rFonts w:ascii="Comic Sans MS" w:cs="Comic Sans MS" w:eastAsia="Comic Sans MS" w:hAnsi="Comic Sans MS"/>
          <w:b w:val="1"/>
          <w:i w:val="1"/>
          <w:rtl w:val="0"/>
        </w:rPr>
        <w:t xml:space="preserve">BusBranch (</w:t>
      </w:r>
      <w:r w:rsidDel="00000000" w:rsidR="00000000" w:rsidRPr="00000000">
        <w:rPr>
          <w:rFonts w:ascii="Comic Sans MS" w:cs="Comic Sans MS" w:eastAsia="Comic Sans MS" w:hAnsi="Comic Sans MS"/>
          <w:b w:val="1"/>
          <w:i w:val="1"/>
          <w:u w:val="single"/>
          <w:rtl w:val="0"/>
        </w:rPr>
        <w:t xml:space="preserve">BranchNo</w:t>
      </w:r>
      <w:ins w:author="Abdul Oyebanji" w:id="0" w:date="2025-04-13T00:23:56Z">
        <w:r w:rsidDel="00000000" w:rsidR="00000000" w:rsidRPr="00000000">
          <w:rPr>
            <w:rFonts w:ascii="Comic Sans MS" w:cs="Comic Sans MS" w:eastAsia="Comic Sans MS" w:hAnsi="Comic Sans MS"/>
            <w:b w:val="1"/>
            <w:i w:val="1"/>
            <w:u w:val="single"/>
            <w:rtl w:val="0"/>
          </w:rPr>
          <w:t xml:space="preserve">(PK),</w:t>
        </w:r>
        <w:r w:rsidDel="00000000" w:rsidR="00000000" w:rsidRPr="00000000">
          <w:rPr>
            <w:rFonts w:ascii="Comic Sans MS" w:cs="Comic Sans MS" w:eastAsia="Comic Sans MS" w:hAnsi="Comic Sans MS"/>
            <w:b w:val="1"/>
            <w:i w:val="1"/>
            <w:rtl w:val="0"/>
          </w:rPr>
          <w:t xml:space="preserve"> Location, BranchName, StaffNo)</w:t>
        </w:r>
      </w:ins>
    </w:p>
    <w:p w:rsidR="00000000" w:rsidDel="00000000" w:rsidP="00000000" w:rsidRDefault="00000000" w:rsidRPr="00000000" w14:paraId="0000003D">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tl w:val="0"/>
          </w:rPr>
        </w:r>
      </w:ins>
    </w:p>
    <w:p w:rsidR="00000000" w:rsidDel="00000000" w:rsidP="00000000" w:rsidRDefault="00000000" w:rsidRPr="00000000" w14:paraId="0000003E">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Fonts w:ascii="Comic Sans MS" w:cs="Comic Sans MS" w:eastAsia="Comic Sans MS" w:hAnsi="Comic Sans MS"/>
            <w:b w:val="1"/>
            <w:i w:val="1"/>
            <w:rtl w:val="0"/>
          </w:rPr>
          <w:t xml:space="preserve">BusDriver(</w:t>
        </w:r>
        <w:r w:rsidDel="00000000" w:rsidR="00000000" w:rsidRPr="00000000">
          <w:rPr>
            <w:rFonts w:ascii="Comic Sans MS" w:cs="Comic Sans MS" w:eastAsia="Comic Sans MS" w:hAnsi="Comic Sans MS"/>
            <w:b w:val="1"/>
            <w:i w:val="1"/>
            <w:u w:val="single"/>
            <w:rtl w:val="0"/>
          </w:rPr>
          <w:t xml:space="preserve">DriverId(Pk)</w:t>
        </w:r>
        <w:r w:rsidDel="00000000" w:rsidR="00000000" w:rsidRPr="00000000">
          <w:rPr>
            <w:rFonts w:ascii="Comic Sans MS" w:cs="Comic Sans MS" w:eastAsia="Comic Sans MS" w:hAnsi="Comic Sans MS"/>
            <w:b w:val="1"/>
            <w:i w:val="1"/>
            <w:rtl w:val="0"/>
          </w:rPr>
          <w:t xml:space="preserve"> ,</w:t>
        </w:r>
        <w:r w:rsidDel="00000000" w:rsidR="00000000" w:rsidRPr="00000000">
          <w:rPr>
            <w:rFonts w:ascii="Comic Sans MS" w:cs="Comic Sans MS" w:eastAsia="Comic Sans MS" w:hAnsi="Comic Sans MS"/>
            <w:b w:val="1"/>
            <w:i w:val="1"/>
            <w:rtl w:val="0"/>
          </w:rPr>
          <w:t xml:space="preserve"> DriverName, Salary, BranchNo(FK,BranchNo(FK))</w:t>
        </w:r>
      </w:ins>
    </w:p>
    <w:p w:rsidR="00000000" w:rsidDel="00000000" w:rsidP="00000000" w:rsidRDefault="00000000" w:rsidRPr="00000000" w14:paraId="0000003F">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tl w:val="0"/>
          </w:rPr>
        </w:r>
      </w:ins>
    </w:p>
    <w:p w:rsidR="00000000" w:rsidDel="00000000" w:rsidP="00000000" w:rsidRDefault="00000000" w:rsidRPr="00000000" w14:paraId="00000040">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Fonts w:ascii="Comic Sans MS" w:cs="Comic Sans MS" w:eastAsia="Comic Sans MS" w:hAnsi="Comic Sans MS"/>
            <w:b w:val="1"/>
            <w:i w:val="1"/>
            <w:rtl w:val="0"/>
          </w:rPr>
          <w:t xml:space="preserve">Routes(</w:t>
        </w:r>
        <w:r w:rsidDel="00000000" w:rsidR="00000000" w:rsidRPr="00000000">
          <w:rPr>
            <w:rFonts w:ascii="Comic Sans MS" w:cs="Comic Sans MS" w:eastAsia="Comic Sans MS" w:hAnsi="Comic Sans MS"/>
            <w:b w:val="1"/>
            <w:i w:val="1"/>
            <w:u w:val="single"/>
            <w:rtl w:val="0"/>
          </w:rPr>
          <w:t xml:space="preserve">RoutesID</w:t>
        </w:r>
        <w:r w:rsidDel="00000000" w:rsidR="00000000" w:rsidRPr="00000000">
          <w:rPr>
            <w:rFonts w:ascii="Comic Sans MS" w:cs="Comic Sans MS" w:eastAsia="Comic Sans MS" w:hAnsi="Comic Sans MS"/>
            <w:b w:val="1"/>
            <w:i w:val="1"/>
            <w:rtl w:val="0"/>
          </w:rPr>
          <w:t xml:space="preserve">, Departure, Arrival, Destination)</w:t>
        </w:r>
      </w:ins>
    </w:p>
    <w:p w:rsidR="00000000" w:rsidDel="00000000" w:rsidP="00000000" w:rsidRDefault="00000000" w:rsidRPr="00000000" w14:paraId="00000041">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tl w:val="0"/>
          </w:rPr>
        </w:r>
      </w:ins>
    </w:p>
    <w:p w:rsidR="00000000" w:rsidDel="00000000" w:rsidP="00000000" w:rsidRDefault="00000000" w:rsidRPr="00000000" w14:paraId="00000042">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Fonts w:ascii="Comic Sans MS" w:cs="Comic Sans MS" w:eastAsia="Comic Sans MS" w:hAnsi="Comic Sans MS"/>
            <w:b w:val="1"/>
            <w:i w:val="1"/>
            <w:rtl w:val="0"/>
          </w:rPr>
          <w:t xml:space="preserve">Bus(</w:t>
        </w:r>
        <w:r w:rsidDel="00000000" w:rsidR="00000000" w:rsidRPr="00000000">
          <w:rPr>
            <w:rFonts w:ascii="Comic Sans MS" w:cs="Comic Sans MS" w:eastAsia="Comic Sans MS" w:hAnsi="Comic Sans MS"/>
            <w:b w:val="1"/>
            <w:i w:val="1"/>
            <w:u w:val="single"/>
            <w:rtl w:val="0"/>
          </w:rPr>
          <w:t xml:space="preserve">BusNO</w:t>
        </w:r>
        <w:r w:rsidDel="00000000" w:rsidR="00000000" w:rsidRPr="00000000">
          <w:rPr>
            <w:rFonts w:ascii="Comic Sans MS" w:cs="Comic Sans MS" w:eastAsia="Comic Sans MS" w:hAnsi="Comic Sans MS"/>
            <w:b w:val="1"/>
            <w:i w:val="1"/>
            <w:rtl w:val="0"/>
          </w:rPr>
          <w:t xml:space="preserve">, Type, Plate, DriverId(FK),</w:t>
        </w:r>
        <w:r w:rsidDel="00000000" w:rsidR="00000000" w:rsidRPr="00000000">
          <w:rPr>
            <w:rFonts w:ascii="Comic Sans MS" w:cs="Comic Sans MS" w:eastAsia="Comic Sans MS" w:hAnsi="Comic Sans MS"/>
            <w:b w:val="1"/>
            <w:i w:val="1"/>
            <w:rtl w:val="0"/>
          </w:rPr>
          <w:t xml:space="preserve"> RoutesID(FK),</w:t>
        </w:r>
        <w:r w:rsidDel="00000000" w:rsidR="00000000" w:rsidRPr="00000000">
          <w:rPr>
            <w:rFonts w:ascii="Comic Sans MS" w:cs="Comic Sans MS" w:eastAsia="Comic Sans MS" w:hAnsi="Comic Sans MS"/>
            <w:b w:val="1"/>
            <w:i w:val="1"/>
            <w:rtl w:val="0"/>
          </w:rPr>
          <w:t xml:space="preserve">TypeID)</w:t>
        </w:r>
      </w:ins>
    </w:p>
    <w:p w:rsidR="00000000" w:rsidDel="00000000" w:rsidP="00000000" w:rsidRDefault="00000000" w:rsidRPr="00000000" w14:paraId="00000043">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tl w:val="0"/>
          </w:rPr>
        </w:r>
      </w:ins>
    </w:p>
    <w:p w:rsidR="00000000" w:rsidDel="00000000" w:rsidP="00000000" w:rsidRDefault="00000000" w:rsidRPr="00000000" w14:paraId="00000044">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Fonts w:ascii="Comic Sans MS" w:cs="Comic Sans MS" w:eastAsia="Comic Sans MS" w:hAnsi="Comic Sans MS"/>
            <w:b w:val="1"/>
            <w:i w:val="1"/>
            <w:rtl w:val="0"/>
          </w:rPr>
          <w:t xml:space="preserve">Customer(</w:t>
        </w:r>
        <w:r w:rsidDel="00000000" w:rsidR="00000000" w:rsidRPr="00000000">
          <w:rPr>
            <w:rFonts w:ascii="Comic Sans MS" w:cs="Comic Sans MS" w:eastAsia="Comic Sans MS" w:hAnsi="Comic Sans MS"/>
            <w:b w:val="1"/>
            <w:i w:val="1"/>
            <w:u w:val="single"/>
            <w:rtl w:val="0"/>
          </w:rPr>
          <w:t xml:space="preserve">CustomerID</w:t>
        </w:r>
        <w:r w:rsidDel="00000000" w:rsidR="00000000" w:rsidRPr="00000000">
          <w:rPr>
            <w:rFonts w:ascii="Comic Sans MS" w:cs="Comic Sans MS" w:eastAsia="Comic Sans MS" w:hAnsi="Comic Sans MS"/>
            <w:b w:val="1"/>
            <w:i w:val="1"/>
            <w:rtl w:val="0"/>
          </w:rPr>
          <w:t xml:space="preserve">, CustomerName, DOB)</w:t>
        </w:r>
      </w:ins>
    </w:p>
    <w:p w:rsidR="00000000" w:rsidDel="00000000" w:rsidP="00000000" w:rsidRDefault="00000000" w:rsidRPr="00000000" w14:paraId="00000045">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tl w:val="0"/>
          </w:rPr>
        </w:r>
      </w:ins>
    </w:p>
    <w:p w:rsidR="00000000" w:rsidDel="00000000" w:rsidP="00000000" w:rsidRDefault="00000000" w:rsidRPr="00000000" w14:paraId="00000046">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Fonts w:ascii="Comic Sans MS" w:cs="Comic Sans MS" w:eastAsia="Comic Sans MS" w:hAnsi="Comic Sans MS"/>
            <w:b w:val="1"/>
            <w:i w:val="1"/>
            <w:rtl w:val="0"/>
          </w:rPr>
          <w:t xml:space="preserve">Type(</w:t>
        </w:r>
        <w:r w:rsidDel="00000000" w:rsidR="00000000" w:rsidRPr="00000000">
          <w:rPr>
            <w:rFonts w:ascii="Comic Sans MS" w:cs="Comic Sans MS" w:eastAsia="Comic Sans MS" w:hAnsi="Comic Sans MS"/>
            <w:b w:val="1"/>
            <w:i w:val="1"/>
            <w:u w:val="single"/>
            <w:rtl w:val="0"/>
          </w:rPr>
          <w:t xml:space="preserve">TypeID</w:t>
        </w:r>
        <w:r w:rsidDel="00000000" w:rsidR="00000000" w:rsidRPr="00000000">
          <w:rPr>
            <w:rFonts w:ascii="Comic Sans MS" w:cs="Comic Sans MS" w:eastAsia="Comic Sans MS" w:hAnsi="Comic Sans MS"/>
            <w:b w:val="1"/>
            <w:i w:val="1"/>
            <w:rtl w:val="0"/>
          </w:rPr>
          <w:t xml:space="preserve">, Name, Price)</w:t>
        </w:r>
      </w:ins>
    </w:p>
    <w:p w:rsidR="00000000" w:rsidDel="00000000" w:rsidP="00000000" w:rsidRDefault="00000000" w:rsidRPr="00000000" w14:paraId="00000047">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tl w:val="0"/>
          </w:rPr>
        </w:r>
      </w:ins>
    </w:p>
    <w:p w:rsidR="00000000" w:rsidDel="00000000" w:rsidP="00000000" w:rsidRDefault="00000000" w:rsidRPr="00000000" w14:paraId="00000048">
      <w:pPr>
        <w:rPr>
          <w:ins w:author="Abdul Oyebanji" w:id="0" w:date="2025-04-13T00:23:56Z"/>
          <w:rFonts w:ascii="Comic Sans MS" w:cs="Comic Sans MS" w:eastAsia="Comic Sans MS" w:hAnsi="Comic Sans MS"/>
          <w:b w:val="1"/>
          <w:i w:val="1"/>
        </w:rPr>
      </w:pPr>
      <w:ins w:author="Abdul Oyebanji" w:id="0" w:date="2025-04-13T00:23:56Z">
        <w:r w:rsidDel="00000000" w:rsidR="00000000" w:rsidRPr="00000000">
          <w:rPr>
            <w:rFonts w:ascii="Comic Sans MS" w:cs="Comic Sans MS" w:eastAsia="Comic Sans MS" w:hAnsi="Comic Sans MS"/>
            <w:b w:val="1"/>
            <w:i w:val="1"/>
            <w:rtl w:val="0"/>
          </w:rPr>
          <w:t xml:space="preserve">Payement(CustomerID(FK), TypeID(FK), PayDate)</w:t>
        </w:r>
      </w:ins>
    </w:p>
    <w:p w:rsidR="00000000" w:rsidDel="00000000" w:rsidP="00000000" w:rsidRDefault="00000000" w:rsidRPr="00000000" w14:paraId="00000049">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A">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                           Data Definition Language</w:t>
      </w:r>
    </w:p>
    <w:p w:rsidR="00000000" w:rsidDel="00000000" w:rsidP="00000000" w:rsidRDefault="00000000" w:rsidRPr="00000000" w14:paraId="0000004B">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Tables:</w:t>
      </w:r>
    </w:p>
    <w:p w:rsidR="00000000" w:rsidDel="00000000" w:rsidP="00000000" w:rsidRDefault="00000000" w:rsidRPr="00000000" w14:paraId="0000004C">
      <w:pPr>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0"/>
          <w:szCs w:val="20"/>
          <w:rtl w:val="0"/>
        </w:rPr>
        <w:t xml:space="preserve">CREATE TABLE BusBranch</w:t>
      </w: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4D">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BranchNo INT PRIMARY KEY,</w:t>
      </w:r>
    </w:p>
    <w:p w:rsidR="00000000" w:rsidDel="00000000" w:rsidP="00000000" w:rsidRDefault="00000000" w:rsidRPr="00000000" w14:paraId="0000004E">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Location TEXT(255) NOT NULL,</w:t>
      </w:r>
    </w:p>
    <w:p w:rsidR="00000000" w:rsidDel="00000000" w:rsidP="00000000" w:rsidRDefault="00000000" w:rsidRPr="00000000" w14:paraId="0000004F">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BranchName TEXT(255) NOT NULL,</w:t>
      </w:r>
    </w:p>
    <w:p w:rsidR="00000000" w:rsidDel="00000000" w:rsidP="00000000" w:rsidRDefault="00000000" w:rsidRPr="00000000" w14:paraId="00000050">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StaffNo INT</w:t>
      </w:r>
    </w:p>
    <w:p w:rsidR="00000000" w:rsidDel="00000000" w:rsidP="00000000" w:rsidRDefault="00000000" w:rsidRPr="00000000" w14:paraId="00000051">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52">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53">
      <w:pPr>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0"/>
          <w:szCs w:val="20"/>
          <w:rtl w:val="0"/>
        </w:rPr>
        <w:t xml:space="preserve">CREATE TABLE BusDriver</w:t>
      </w: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54">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DriverID INT PRIMARY KEY,</w:t>
      </w:r>
    </w:p>
    <w:p w:rsidR="00000000" w:rsidDel="00000000" w:rsidP="00000000" w:rsidRDefault="00000000" w:rsidRPr="00000000" w14:paraId="00000055">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DriverName TEXT(255) NOT NULL,</w:t>
      </w:r>
    </w:p>
    <w:p w:rsidR="00000000" w:rsidDel="00000000" w:rsidP="00000000" w:rsidRDefault="00000000" w:rsidRPr="00000000" w14:paraId="00000056">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Salary INT,</w:t>
      </w:r>
    </w:p>
    <w:p w:rsidR="00000000" w:rsidDel="00000000" w:rsidP="00000000" w:rsidRDefault="00000000" w:rsidRPr="00000000" w14:paraId="00000057">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BranchNo INT,</w:t>
      </w:r>
    </w:p>
    <w:p w:rsidR="00000000" w:rsidDel="00000000" w:rsidP="00000000" w:rsidRDefault="00000000" w:rsidRPr="00000000" w14:paraId="00000058">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FOREIGN KEY(BranchNo) REFERENCES BusBranch(BranchNo)</w:t>
      </w:r>
    </w:p>
    <w:p w:rsidR="00000000" w:rsidDel="00000000" w:rsidP="00000000" w:rsidRDefault="00000000" w:rsidRPr="00000000" w14:paraId="00000059">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5A">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5B">
      <w:pPr>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0"/>
          <w:szCs w:val="20"/>
          <w:rtl w:val="0"/>
        </w:rPr>
        <w:t xml:space="preserve">CREATE TABLE Routes</w:t>
      </w: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5C">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RoutesID INT PRIMARY KEY,</w:t>
      </w:r>
    </w:p>
    <w:p w:rsidR="00000000" w:rsidDel="00000000" w:rsidP="00000000" w:rsidRDefault="00000000" w:rsidRPr="00000000" w14:paraId="0000005D">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Departure TEXT(255) NOT NULL,</w:t>
      </w:r>
    </w:p>
    <w:p w:rsidR="00000000" w:rsidDel="00000000" w:rsidP="00000000" w:rsidRDefault="00000000" w:rsidRPr="00000000" w14:paraId="0000005E">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Arrival TEXT(255) NOT NULL,</w:t>
      </w:r>
    </w:p>
    <w:p w:rsidR="00000000" w:rsidDel="00000000" w:rsidP="00000000" w:rsidRDefault="00000000" w:rsidRPr="00000000" w14:paraId="0000005F">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Destination TEXT(255) NOT NULL</w:t>
      </w:r>
    </w:p>
    <w:p w:rsidR="00000000" w:rsidDel="00000000" w:rsidP="00000000" w:rsidRDefault="00000000" w:rsidRPr="00000000" w14:paraId="00000060">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61">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62">
      <w:pPr>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0"/>
          <w:szCs w:val="20"/>
          <w:rtl w:val="0"/>
        </w:rPr>
        <w:t xml:space="preserve">CREATE TABLE Bus</w:t>
      </w: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63">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BusNO INT PRIMARY KEY,</w:t>
      </w:r>
    </w:p>
    <w:p w:rsidR="00000000" w:rsidDel="00000000" w:rsidP="00000000" w:rsidRDefault="00000000" w:rsidRPr="00000000" w14:paraId="00000064">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Plate TEXT NOT NULL,</w:t>
      </w:r>
    </w:p>
    <w:p w:rsidR="00000000" w:rsidDel="00000000" w:rsidP="00000000" w:rsidRDefault="00000000" w:rsidRPr="00000000" w14:paraId="00000065">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DriverID INT,</w:t>
      </w:r>
    </w:p>
    <w:p w:rsidR="00000000" w:rsidDel="00000000" w:rsidP="00000000" w:rsidRDefault="00000000" w:rsidRPr="00000000" w14:paraId="00000066">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RoutesID INT,</w:t>
      </w:r>
    </w:p>
    <w:p w:rsidR="00000000" w:rsidDel="00000000" w:rsidP="00000000" w:rsidRDefault="00000000" w:rsidRPr="00000000" w14:paraId="00000067">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FOREIGN KEY (DriverID) REFERENCES BusDriver(DriverID),</w:t>
      </w:r>
    </w:p>
    <w:p w:rsidR="00000000" w:rsidDel="00000000" w:rsidP="00000000" w:rsidRDefault="00000000" w:rsidRPr="00000000" w14:paraId="00000068">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FOREIGN KEY (RoutesID) REFERENCES Routes (RoutesID)</w:t>
      </w:r>
    </w:p>
    <w:p w:rsidR="00000000" w:rsidDel="00000000" w:rsidP="00000000" w:rsidRDefault="00000000" w:rsidRPr="00000000" w14:paraId="00000069">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6A">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6B">
      <w:pPr>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0"/>
          <w:szCs w:val="20"/>
          <w:rtl w:val="0"/>
        </w:rPr>
        <w:t xml:space="preserve">CREATE TABLE Customer</w:t>
      </w: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6C">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CustomerID INT PRIMARY KEY,</w:t>
      </w:r>
    </w:p>
    <w:p w:rsidR="00000000" w:rsidDel="00000000" w:rsidP="00000000" w:rsidRDefault="00000000" w:rsidRPr="00000000" w14:paraId="0000006D">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CustomerName TEXT NOT NULL,</w:t>
      </w:r>
    </w:p>
    <w:p w:rsidR="00000000" w:rsidDel="00000000" w:rsidP="00000000" w:rsidRDefault="00000000" w:rsidRPr="00000000" w14:paraId="0000006E">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DOB DATE NOT NULL</w:t>
      </w:r>
    </w:p>
    <w:p w:rsidR="00000000" w:rsidDel="00000000" w:rsidP="00000000" w:rsidRDefault="00000000" w:rsidRPr="00000000" w14:paraId="0000006F">
      <w:pPr>
        <w:rPr>
          <w:rFonts w:ascii="Comic Sans MS" w:cs="Comic Sans MS" w:eastAsia="Comic Sans MS" w:hAnsi="Comic Sans MS"/>
          <w:color w:val="0088ff"/>
          <w:sz w:val="20"/>
          <w:szCs w:val="20"/>
        </w:rPr>
      </w:pPr>
      <w:r w:rsidDel="00000000" w:rsidR="00000000" w:rsidRPr="00000000">
        <w:rPr>
          <w:rFonts w:ascii="Comic Sans MS" w:cs="Comic Sans MS" w:eastAsia="Comic Sans MS" w:hAnsi="Comic Sans MS"/>
          <w:sz w:val="20"/>
          <w:szCs w:val="20"/>
          <w:rtl w:val="0"/>
        </w:rPr>
        <w:t xml:space="preserve">);</w:t>
      </w:r>
      <w:r w:rsidDel="00000000" w:rsidR="00000000" w:rsidRPr="00000000">
        <w:rPr>
          <w:rtl w:val="0"/>
        </w:rPr>
      </w:r>
    </w:p>
    <w:p w:rsidR="00000000" w:rsidDel="00000000" w:rsidP="00000000" w:rsidRDefault="00000000" w:rsidRPr="00000000" w14:paraId="00000070">
      <w:pPr>
        <w:spacing w:line="261.8181818181818" w:lineRule="auto"/>
        <w:rPr>
          <w:rFonts w:ascii="Comic Sans MS" w:cs="Comic Sans MS" w:eastAsia="Comic Sans MS" w:hAnsi="Comic Sans MS"/>
          <w:color w:val="0088ff"/>
          <w:sz w:val="20"/>
          <w:szCs w:val="20"/>
        </w:rPr>
      </w:pPr>
      <w:r w:rsidDel="00000000" w:rsidR="00000000" w:rsidRPr="00000000">
        <w:rPr>
          <w:rtl w:val="0"/>
        </w:rPr>
      </w:r>
    </w:p>
    <w:p w:rsidR="00000000" w:rsidDel="00000000" w:rsidP="00000000" w:rsidRDefault="00000000" w:rsidRPr="00000000" w14:paraId="00000071">
      <w:pPr>
        <w:spacing w:line="261.8181818181818" w:lineRule="auto"/>
        <w:rPr>
          <w:rFonts w:ascii="Comic Sans MS" w:cs="Comic Sans MS" w:eastAsia="Comic Sans MS" w:hAnsi="Comic Sans MS"/>
          <w:b w:val="1"/>
          <w:sz w:val="20"/>
          <w:szCs w:val="20"/>
        </w:rPr>
      </w:pPr>
      <w:r w:rsidDel="00000000" w:rsidR="00000000" w:rsidRPr="00000000">
        <w:rPr>
          <w:rtl w:val="0"/>
        </w:rPr>
      </w:r>
    </w:p>
    <w:p w:rsidR="00000000" w:rsidDel="00000000" w:rsidP="00000000" w:rsidRDefault="00000000" w:rsidRPr="00000000" w14:paraId="00000072">
      <w:pPr>
        <w:spacing w:line="261.8181818181818"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0"/>
          <w:szCs w:val="20"/>
          <w:rtl w:val="0"/>
        </w:rPr>
        <w:t xml:space="preserve">CREATE TABLE Payment</w:t>
      </w: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73">
      <w:pPr>
        <w:spacing w:line="261.8181818181818"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CustomerID INT,</w:t>
      </w:r>
    </w:p>
    <w:p w:rsidR="00000000" w:rsidDel="00000000" w:rsidP="00000000" w:rsidRDefault="00000000" w:rsidRPr="00000000" w14:paraId="00000074">
      <w:pPr>
        <w:spacing w:line="261.8181818181818"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TypeID INT,</w:t>
      </w:r>
    </w:p>
    <w:p w:rsidR="00000000" w:rsidDel="00000000" w:rsidP="00000000" w:rsidRDefault="00000000" w:rsidRPr="00000000" w14:paraId="00000075">
      <w:pPr>
        <w:spacing w:line="261.8181818181818"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PayDate DATE,</w:t>
      </w:r>
    </w:p>
    <w:p w:rsidR="00000000" w:rsidDel="00000000" w:rsidP="00000000" w:rsidRDefault="00000000" w:rsidRPr="00000000" w14:paraId="00000076">
      <w:pPr>
        <w:spacing w:line="261.8181818181818"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PRIMARY KEY (CustomerID, TypeID, PayDate),</w:t>
      </w:r>
    </w:p>
    <w:p w:rsidR="00000000" w:rsidDel="00000000" w:rsidP="00000000" w:rsidRDefault="00000000" w:rsidRPr="00000000" w14:paraId="00000077">
      <w:pPr>
        <w:spacing w:line="261.8181818181818"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FOREIGN KEY (CustomerID) REFERENCES Customer(CustomerID),</w:t>
      </w:r>
    </w:p>
    <w:p w:rsidR="00000000" w:rsidDel="00000000" w:rsidP="00000000" w:rsidRDefault="00000000" w:rsidRPr="00000000" w14:paraId="00000078">
      <w:pPr>
        <w:spacing w:line="261.8181818181818"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FOREIGN KEY (TypeID) REFERENCES Type(TypeID)</w:t>
      </w:r>
    </w:p>
    <w:p w:rsidR="00000000" w:rsidDel="00000000" w:rsidP="00000000" w:rsidRDefault="00000000" w:rsidRPr="00000000" w14:paraId="00000079">
      <w:pPr>
        <w:spacing w:line="261.8181818181818"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7A">
      <w:pPr>
        <w:spacing w:line="261.8181818181818" w:lineRule="auto"/>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7B">
      <w:pPr>
        <w:spacing w:line="261.8181818181818" w:lineRule="auto"/>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7C">
      <w:pPr>
        <w:spacing w:line="32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sz w:val="18"/>
          <w:szCs w:val="18"/>
          <w:rtl w:val="0"/>
        </w:rPr>
        <w:t xml:space="preserve">CREATE</w:t>
      </w:r>
      <w:r w:rsidDel="00000000" w:rsidR="00000000" w:rsidRPr="00000000">
        <w:rPr>
          <w:rFonts w:ascii="Comic Sans MS" w:cs="Comic Sans MS" w:eastAsia="Comic Sans MS" w:hAnsi="Comic Sans MS"/>
          <w:b w:val="1"/>
          <w:sz w:val="18"/>
          <w:szCs w:val="18"/>
          <w:rtl w:val="0"/>
        </w:rPr>
        <w:t xml:space="preserve"> </w:t>
      </w:r>
      <w:r w:rsidDel="00000000" w:rsidR="00000000" w:rsidRPr="00000000">
        <w:rPr>
          <w:rFonts w:ascii="Comic Sans MS" w:cs="Comic Sans MS" w:eastAsia="Comic Sans MS" w:hAnsi="Comic Sans MS"/>
          <w:b w:val="1"/>
          <w:sz w:val="18"/>
          <w:szCs w:val="18"/>
          <w:rtl w:val="0"/>
        </w:rPr>
        <w:t xml:space="preserve">TABLE</w:t>
      </w:r>
      <w:r w:rsidDel="00000000" w:rsidR="00000000" w:rsidRPr="00000000">
        <w:rPr>
          <w:rFonts w:ascii="Comic Sans MS" w:cs="Comic Sans MS" w:eastAsia="Comic Sans MS" w:hAnsi="Comic Sans MS"/>
          <w:b w:val="1"/>
          <w:sz w:val="18"/>
          <w:szCs w:val="18"/>
          <w:rtl w:val="0"/>
        </w:rPr>
        <w:t xml:space="preserve"> Type </w:t>
      </w: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7D">
      <w:pPr>
        <w:spacing w:line="32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sz w:val="20"/>
          <w:szCs w:val="20"/>
          <w:rtl w:val="0"/>
        </w:rPr>
        <w:t xml:space="preserve">TypeID </w:t>
      </w:r>
      <w:r w:rsidDel="00000000" w:rsidR="00000000" w:rsidRPr="00000000">
        <w:rPr>
          <w:rFonts w:ascii="Comic Sans MS" w:cs="Comic Sans MS" w:eastAsia="Comic Sans MS" w:hAnsi="Comic Sans MS"/>
          <w:sz w:val="20"/>
          <w:szCs w:val="20"/>
          <w:rtl w:val="0"/>
        </w:rPr>
        <w:t xml:space="preserve">INT</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sz w:val="20"/>
          <w:szCs w:val="20"/>
          <w:rtl w:val="0"/>
        </w:rPr>
        <w:t xml:space="preserve">PRIMARY</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sz w:val="20"/>
          <w:szCs w:val="20"/>
          <w:rtl w:val="0"/>
        </w:rPr>
        <w:t xml:space="preserve">KEY</w:t>
      </w: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7E">
      <w:pPr>
        <w:spacing w:line="32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PaymentName </w:t>
      </w:r>
      <w:r w:rsidDel="00000000" w:rsidR="00000000" w:rsidRPr="00000000">
        <w:rPr>
          <w:rFonts w:ascii="Comic Sans MS" w:cs="Comic Sans MS" w:eastAsia="Comic Sans MS" w:hAnsi="Comic Sans MS"/>
          <w:sz w:val="20"/>
          <w:szCs w:val="20"/>
          <w:rtl w:val="0"/>
        </w:rPr>
        <w:t xml:space="preserve">TEXT</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sz w:val="20"/>
          <w:szCs w:val="20"/>
          <w:rtl w:val="0"/>
        </w:rPr>
        <w:t xml:space="preserve">NOT</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sz w:val="20"/>
          <w:szCs w:val="20"/>
          <w:rtl w:val="0"/>
        </w:rPr>
        <w:t xml:space="preserve">NULL</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7F">
      <w:pPr>
        <w:spacing w:line="32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Price </w:t>
      </w:r>
      <w:r w:rsidDel="00000000" w:rsidR="00000000" w:rsidRPr="00000000">
        <w:rPr>
          <w:rFonts w:ascii="Comic Sans MS" w:cs="Comic Sans MS" w:eastAsia="Comic Sans MS" w:hAnsi="Comic Sans MS"/>
          <w:sz w:val="20"/>
          <w:szCs w:val="20"/>
          <w:rtl w:val="0"/>
        </w:rPr>
        <w:t xml:space="preserve">INT</w:t>
      </w:r>
    </w:p>
    <w:p w:rsidR="00000000" w:rsidDel="00000000" w:rsidP="00000000" w:rsidRDefault="00000000" w:rsidRPr="00000000" w14:paraId="00000080">
      <w:pPr>
        <w:spacing w:line="32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081">
      <w:pPr>
        <w:spacing w:line="261.8181818181818" w:lineRule="auto"/>
        <w:rPr>
          <w:rFonts w:ascii="Comic Sans MS" w:cs="Comic Sans MS" w:eastAsia="Comic Sans MS" w:hAnsi="Comic Sans MS"/>
          <w:color w:val="d4d4d4"/>
          <w:sz w:val="18"/>
          <w:szCs w:val="18"/>
        </w:rPr>
      </w:pPr>
      <w:r w:rsidDel="00000000" w:rsidR="00000000" w:rsidRPr="00000000">
        <w:rPr>
          <w:rtl w:val="0"/>
        </w:rPr>
      </w:r>
    </w:p>
    <w:p w:rsidR="00000000" w:rsidDel="00000000" w:rsidP="00000000" w:rsidRDefault="00000000" w:rsidRPr="00000000" w14:paraId="00000082">
      <w:pPr>
        <w:spacing w:line="261.8181818181818"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3">
      <w:pPr>
        <w:spacing w:line="261.8181818181818" w:lineRule="auto"/>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84">
      <w:pPr>
        <w:spacing w:line="261.8181818181818" w:lineRule="auto"/>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85">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86">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87">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88">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89">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8A">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8B">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8C">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8D">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8E">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8F">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90">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91">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92">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93">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94">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95">
      <w:pP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                     Insert Sample Data</w:t>
      </w:r>
      <w:r w:rsidDel="00000000" w:rsidR="00000000" w:rsidRPr="00000000">
        <w:rPr>
          <w:rtl w:val="0"/>
        </w:rPr>
      </w:r>
    </w:p>
    <w:p w:rsidR="00000000" w:rsidDel="00000000" w:rsidP="00000000" w:rsidRDefault="00000000" w:rsidRPr="00000000" w14:paraId="00000096">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BusBranch ( BranchNo, Location, Name, Staff )</w:t>
      </w:r>
    </w:p>
    <w:p w:rsidR="00000000" w:rsidDel="00000000" w:rsidP="00000000" w:rsidRDefault="00000000" w:rsidRPr="00000000" w14:paraId="00000097">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(1, 'Ranelegh', 'Ranelagh Station', 10);</w:t>
      </w:r>
    </w:p>
    <w:p w:rsidR="00000000" w:rsidDel="00000000" w:rsidP="00000000" w:rsidRDefault="00000000" w:rsidRPr="00000000" w14:paraId="00000098">
      <w:pPr>
        <w:spacing w:after="240" w:before="240" w:lineRule="auto"/>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99">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BusBranch ( BranchNo, Location, Name, Staff )</w:t>
      </w:r>
    </w:p>
    <w:p w:rsidR="00000000" w:rsidDel="00000000" w:rsidP="00000000" w:rsidRDefault="00000000" w:rsidRPr="00000000" w14:paraId="0000009A">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(2, 'North Road', 'North Hub', 2);</w:t>
      </w:r>
    </w:p>
    <w:p w:rsidR="00000000" w:rsidDel="00000000" w:rsidP="00000000" w:rsidRDefault="00000000" w:rsidRPr="00000000" w14:paraId="0000009B">
      <w:pPr>
        <w:spacing w:after="240" w:before="240" w:lineRule="auto"/>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9C">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Bus ( BusNO, Plate, DriverId, RoutesID )</w:t>
      </w:r>
    </w:p>
    <w:p w:rsidR="00000000" w:rsidDel="00000000" w:rsidP="00000000" w:rsidRDefault="00000000" w:rsidRPr="00000000" w14:paraId="0000009D">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(501, '12-D-3423', 101, 200);</w:t>
      </w:r>
    </w:p>
    <w:p w:rsidR="00000000" w:rsidDel="00000000" w:rsidP="00000000" w:rsidRDefault="00000000" w:rsidRPr="00000000" w14:paraId="0000009E">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9F">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Bus ( BusNO, Plate, DriverId, RoutesID )</w:t>
      </w:r>
    </w:p>
    <w:p w:rsidR="00000000" w:rsidDel="00000000" w:rsidP="00000000" w:rsidRDefault="00000000" w:rsidRPr="00000000" w14:paraId="000000A0">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(502, '14-D-12223', 100, 201);</w:t>
      </w:r>
    </w:p>
    <w:p w:rsidR="00000000" w:rsidDel="00000000" w:rsidP="00000000" w:rsidRDefault="00000000" w:rsidRPr="00000000" w14:paraId="000000A1">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A2">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Customer ( CustomerID, CustomerName, DOB )</w:t>
      </w:r>
    </w:p>
    <w:p w:rsidR="00000000" w:rsidDel="00000000" w:rsidP="00000000" w:rsidRDefault="00000000" w:rsidRPr="00000000" w14:paraId="000000A3">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(401, 'Lily O Reagan', #1990-06-15#);</w:t>
      </w:r>
    </w:p>
    <w:p w:rsidR="00000000" w:rsidDel="00000000" w:rsidP="00000000" w:rsidRDefault="00000000" w:rsidRPr="00000000" w14:paraId="000000A4">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A5">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Customer ( CustomerID, CustomerName, DOB )</w:t>
      </w:r>
    </w:p>
    <w:p w:rsidR="00000000" w:rsidDel="00000000" w:rsidP="00000000" w:rsidRDefault="00000000" w:rsidRPr="00000000" w14:paraId="000000A6">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(402, 'Jason Park', #1995-09-17#);</w:t>
      </w:r>
    </w:p>
    <w:p w:rsidR="00000000" w:rsidDel="00000000" w:rsidP="00000000" w:rsidRDefault="00000000" w:rsidRPr="00000000" w14:paraId="000000A7">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A8">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BusDriver ( DriverId, Name, Salary, BranchNo )</w:t>
      </w:r>
    </w:p>
    <w:p w:rsidR="00000000" w:rsidDel="00000000" w:rsidP="00000000" w:rsidRDefault="00000000" w:rsidRPr="00000000" w14:paraId="000000A9">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(100, 'Brian O Reilly', 24000, 1);</w:t>
      </w:r>
    </w:p>
    <w:p w:rsidR="00000000" w:rsidDel="00000000" w:rsidP="00000000" w:rsidRDefault="00000000" w:rsidRPr="00000000" w14:paraId="000000AA">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AB">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BusDriver ( DriverId, Name, Salary, BranchNo )</w:t>
      </w:r>
    </w:p>
    <w:p w:rsidR="00000000" w:rsidDel="00000000" w:rsidP="00000000" w:rsidRDefault="00000000" w:rsidRPr="00000000" w14:paraId="000000AC">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(101, 'Ryan Mason', 26000, 2);</w:t>
      </w:r>
    </w:p>
    <w:p w:rsidR="00000000" w:rsidDel="00000000" w:rsidP="00000000" w:rsidRDefault="00000000" w:rsidRPr="00000000" w14:paraId="000000AD">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AE">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Payment ( CustomerID, TypeID, PayDate )</w:t>
      </w:r>
    </w:p>
    <w:p w:rsidR="00000000" w:rsidDel="00000000" w:rsidP="00000000" w:rsidRDefault="00000000" w:rsidRPr="00000000" w14:paraId="000000AF">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(401, 1, #2025-04-14#);</w:t>
      </w:r>
    </w:p>
    <w:p w:rsidR="00000000" w:rsidDel="00000000" w:rsidP="00000000" w:rsidRDefault="00000000" w:rsidRPr="00000000" w14:paraId="000000B0">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B1">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Payment ( CustomerID, TypeID, PayDate )</w:t>
      </w:r>
    </w:p>
    <w:p w:rsidR="00000000" w:rsidDel="00000000" w:rsidP="00000000" w:rsidRDefault="00000000" w:rsidRPr="00000000" w14:paraId="000000B2">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(402, 2, #2025-03-12#);</w:t>
      </w:r>
    </w:p>
    <w:p w:rsidR="00000000" w:rsidDel="00000000" w:rsidP="00000000" w:rsidRDefault="00000000" w:rsidRPr="00000000" w14:paraId="000000B3">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B4">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Routes ( RoutesID, Departure, Arrival, Destination )</w:t>
      </w:r>
    </w:p>
    <w:p w:rsidR="00000000" w:rsidDel="00000000" w:rsidP="00000000" w:rsidRDefault="00000000" w:rsidRPr="00000000" w14:paraId="000000B5">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(200, 'Tallaght', 'Dundrum', 'City Centre');</w:t>
      </w:r>
    </w:p>
    <w:p w:rsidR="00000000" w:rsidDel="00000000" w:rsidP="00000000" w:rsidRDefault="00000000" w:rsidRPr="00000000" w14:paraId="000000B6">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B7">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Routes ( RoutesID, Departure, Arrival, Destination )</w:t>
      </w:r>
    </w:p>
    <w:p w:rsidR="00000000" w:rsidDel="00000000" w:rsidP="00000000" w:rsidRDefault="00000000" w:rsidRPr="00000000" w14:paraId="000000B8">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(201, 'Stephens Green', 'Santry', 'Balally');</w:t>
      </w:r>
    </w:p>
    <w:p w:rsidR="00000000" w:rsidDel="00000000" w:rsidP="00000000" w:rsidRDefault="00000000" w:rsidRPr="00000000" w14:paraId="000000B9">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BA">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Type ( TypeID, PaymentName, Price )</w:t>
      </w:r>
    </w:p>
    <w:p w:rsidR="00000000" w:rsidDel="00000000" w:rsidP="00000000" w:rsidRDefault="00000000" w:rsidRPr="00000000" w14:paraId="000000BB">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(123, 'LeapCard', 3);</w:t>
      </w:r>
    </w:p>
    <w:p w:rsidR="00000000" w:rsidDel="00000000" w:rsidP="00000000" w:rsidRDefault="00000000" w:rsidRPr="00000000" w14:paraId="000000BC">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BD">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INSERT INTO Type ( TypeID, PaymentName, Price )</w:t>
      </w:r>
    </w:p>
    <w:p w:rsidR="00000000" w:rsidDel="00000000" w:rsidP="00000000" w:rsidRDefault="00000000" w:rsidRPr="00000000" w14:paraId="000000BE">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VALUES (132, 'Cash', 4);</w:t>
      </w:r>
    </w:p>
    <w:p w:rsidR="00000000" w:rsidDel="00000000" w:rsidP="00000000" w:rsidRDefault="00000000" w:rsidRPr="00000000" w14:paraId="000000BF">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C0">
      <w:pPr>
        <w:spacing w:after="240" w:before="240" w:lineRule="auto"/>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C1">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C2">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            </w:t>
      </w:r>
    </w:p>
    <w:p w:rsidR="00000000" w:rsidDel="00000000" w:rsidP="00000000" w:rsidRDefault="00000000" w:rsidRPr="00000000" w14:paraId="000000C3">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C4">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C5">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C6">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                             Key Reflections</w:t>
      </w:r>
    </w:p>
    <w:p w:rsidR="00000000" w:rsidDel="00000000" w:rsidP="00000000" w:rsidRDefault="00000000" w:rsidRPr="00000000" w14:paraId="000000C7">
      <w:pP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C8">
      <w:pPr>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b w:val="1"/>
          <w:sz w:val="20"/>
          <w:szCs w:val="20"/>
          <w:rtl w:val="0"/>
        </w:rPr>
        <w:t xml:space="preserve">Meetings:</w:t>
      </w:r>
    </w:p>
    <w:p w:rsidR="00000000" w:rsidDel="00000000" w:rsidP="00000000" w:rsidRDefault="00000000" w:rsidRPr="00000000" w14:paraId="000000C9">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We held around three main meetings throughout the project:</w:t>
      </w:r>
    </w:p>
    <w:p w:rsidR="00000000" w:rsidDel="00000000" w:rsidP="00000000" w:rsidRDefault="00000000" w:rsidRPr="00000000" w14:paraId="000000CA">
      <w:pPr>
        <w:numPr>
          <w:ilvl w:val="0"/>
          <w:numId w:val="1"/>
        </w:numPr>
        <w:spacing w:after="0" w:afterAutospacing="0" w:before="240" w:lineRule="auto"/>
        <w:ind w:left="72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0"/>
          <w:szCs w:val="20"/>
          <w:rtl w:val="0"/>
        </w:rPr>
        <w:t xml:space="preserve">Meeting 1 07/04/2025 : We</w:t>
      </w:r>
      <w:r w:rsidDel="00000000" w:rsidR="00000000" w:rsidRPr="00000000">
        <w:rPr>
          <w:rFonts w:ascii="Comic Sans MS" w:cs="Comic Sans MS" w:eastAsia="Comic Sans MS" w:hAnsi="Comic Sans MS"/>
          <w:sz w:val="20"/>
          <w:szCs w:val="20"/>
          <w:rtl w:val="0"/>
        </w:rPr>
        <w:t xml:space="preserve"> discussed project requirements and assigned initial roles.</w:t>
        <w:br w:type="textWrapping"/>
      </w:r>
    </w:p>
    <w:p w:rsidR="00000000" w:rsidDel="00000000" w:rsidP="00000000" w:rsidRDefault="00000000" w:rsidRPr="00000000" w14:paraId="000000CB">
      <w:pPr>
        <w:numPr>
          <w:ilvl w:val="0"/>
          <w:numId w:val="1"/>
        </w:numPr>
        <w:spacing w:after="0" w:afterAutospacing="0" w:before="0" w:beforeAutospacing="0" w:lineRule="auto"/>
        <w:ind w:left="72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0"/>
          <w:szCs w:val="20"/>
          <w:rtl w:val="0"/>
        </w:rPr>
        <w:t xml:space="preserve">Meeting 2 09/04/2025:  We </w:t>
      </w:r>
      <w:r w:rsidDel="00000000" w:rsidR="00000000" w:rsidRPr="00000000">
        <w:rPr>
          <w:rFonts w:ascii="Comic Sans MS" w:cs="Comic Sans MS" w:eastAsia="Comic Sans MS" w:hAnsi="Comic Sans MS"/>
          <w:sz w:val="20"/>
          <w:szCs w:val="20"/>
          <w:rtl w:val="0"/>
        </w:rPr>
        <w:t xml:space="preserve">r</w:t>
      </w:r>
      <w:r w:rsidDel="00000000" w:rsidR="00000000" w:rsidRPr="00000000">
        <w:rPr>
          <w:rFonts w:ascii="Comic Sans MS" w:cs="Comic Sans MS" w:eastAsia="Comic Sans MS" w:hAnsi="Comic Sans MS"/>
          <w:sz w:val="20"/>
          <w:szCs w:val="20"/>
          <w:rtl w:val="0"/>
        </w:rPr>
        <w:t xml:space="preserve">eviewed progress made between our group project showcasing</w:t>
        <w:br w:type="textWrapping"/>
      </w:r>
    </w:p>
    <w:p w:rsidR="00000000" w:rsidDel="00000000" w:rsidP="00000000" w:rsidRDefault="00000000" w:rsidRPr="00000000" w14:paraId="000000CC">
      <w:pPr>
        <w:numPr>
          <w:ilvl w:val="0"/>
          <w:numId w:val="1"/>
        </w:numPr>
        <w:spacing w:after="240" w:before="0" w:beforeAutospacing="0" w:lineRule="auto"/>
        <w:ind w:left="72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0"/>
          <w:szCs w:val="20"/>
          <w:rtl w:val="0"/>
        </w:rPr>
        <w:t xml:space="preserve">Meeting 3 13/04/2025:</w:t>
      </w:r>
      <w:r w:rsidDel="00000000" w:rsidR="00000000" w:rsidRPr="00000000">
        <w:rPr>
          <w:rFonts w:ascii="Comic Sans MS" w:cs="Comic Sans MS" w:eastAsia="Comic Sans MS" w:hAnsi="Comic Sans MS"/>
          <w:sz w:val="20"/>
          <w:szCs w:val="20"/>
          <w:rtl w:val="0"/>
        </w:rPr>
        <w:t xml:space="preserve"> Finalized all parts of the project, including the written sections and diagrams; prepared for submission.</w:t>
      </w:r>
    </w:p>
    <w:p w:rsidR="00000000" w:rsidDel="00000000" w:rsidP="00000000" w:rsidRDefault="00000000" w:rsidRPr="00000000" w14:paraId="000000CD">
      <w:pPr>
        <w:spacing w:after="240" w:before="240" w:lineRule="auto"/>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CE">
      <w:pPr>
        <w:spacing w:after="240" w:before="240" w:lineRule="auto"/>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b w:val="1"/>
          <w:sz w:val="20"/>
          <w:szCs w:val="20"/>
          <w:rtl w:val="0"/>
        </w:rPr>
        <w:t xml:space="preserve">Strong:</w:t>
      </w:r>
    </w:p>
    <w:p w:rsidR="00000000" w:rsidDel="00000000" w:rsidP="00000000" w:rsidRDefault="00000000" w:rsidRPr="00000000" w14:paraId="000000CF">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We divided the technical tasks quickly and we were decisive with the different roles when we were under time pressure.  Our understanding of the database structure and how different entities relate to each other improved as we worked through the project.</w:t>
      </w:r>
    </w:p>
    <w:p w:rsidR="00000000" w:rsidDel="00000000" w:rsidP="00000000" w:rsidRDefault="00000000" w:rsidRPr="00000000" w14:paraId="000000D0">
      <w:pPr>
        <w:spacing w:after="240" w:before="240" w:lineRule="auto"/>
        <w:rPr>
          <w:rFonts w:ascii="Comic Sans MS" w:cs="Comic Sans MS" w:eastAsia="Comic Sans MS" w:hAnsi="Comic Sans MS"/>
          <w:b w:val="1"/>
          <w:sz w:val="20"/>
          <w:szCs w:val="20"/>
        </w:rPr>
      </w:pPr>
      <w:r w:rsidDel="00000000" w:rsidR="00000000" w:rsidRPr="00000000">
        <w:rPr>
          <w:rtl w:val="0"/>
        </w:rPr>
      </w:r>
    </w:p>
    <w:p w:rsidR="00000000" w:rsidDel="00000000" w:rsidP="00000000" w:rsidRDefault="00000000" w:rsidRPr="00000000" w14:paraId="000000D1">
      <w:pPr>
        <w:spacing w:after="240" w:before="240" w:lineRule="auto"/>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b w:val="1"/>
          <w:sz w:val="20"/>
          <w:szCs w:val="20"/>
          <w:rtl w:val="0"/>
        </w:rPr>
        <w:t xml:space="preserve">Weakness:</w:t>
      </w:r>
    </w:p>
    <w:p w:rsidR="00000000" w:rsidDel="00000000" w:rsidP="00000000" w:rsidRDefault="00000000" w:rsidRPr="00000000" w14:paraId="000000D2">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Our biggest weakness was time management. We  worked under tight deadlines due to starting tasks later than planned. There was also a lack of organization at times. We were under time pressure.</w:t>
      </w:r>
    </w:p>
    <w:p w:rsidR="00000000" w:rsidDel="00000000" w:rsidP="00000000" w:rsidRDefault="00000000" w:rsidRPr="00000000" w14:paraId="000000D3">
      <w:pPr>
        <w:spacing w:after="240" w:before="240" w:lineRule="auto"/>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D4">
      <w:pPr>
        <w:spacing w:after="240" w:before="240" w:lineRule="auto"/>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b w:val="1"/>
          <w:sz w:val="20"/>
          <w:szCs w:val="20"/>
          <w:rtl w:val="0"/>
        </w:rPr>
        <w:t xml:space="preserve">What We Would Do Differently:</w:t>
      </w:r>
    </w:p>
    <w:p w:rsidR="00000000" w:rsidDel="00000000" w:rsidP="00000000" w:rsidRDefault="00000000" w:rsidRPr="00000000" w14:paraId="000000D5">
      <w:pPr>
        <w:spacing w:after="240" w:befor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 the future, we would start planning and dividing tasks earlier in the project . We would also set up a clear meeting schedule to track progress and responsibilities. Having more frequent check-ins would help keep the project on track and reduce the impact of last minute stress on this project.</w:t>
      </w:r>
    </w:p>
    <w:p w:rsidR="00000000" w:rsidDel="00000000" w:rsidP="00000000" w:rsidRDefault="00000000" w:rsidRPr="00000000" w14:paraId="000000D6">
      <w:pPr>
        <w:spacing w:after="240" w:before="240" w:lineRule="auto"/>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D7">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D8">
      <w:pPr>
        <w:rPr>
          <w:rFonts w:ascii="Comic Sans MS" w:cs="Comic Sans MS" w:eastAsia="Comic Sans MS" w:hAnsi="Comic Sans MS"/>
          <w:sz w:val="20"/>
          <w:szCs w:val="20"/>
        </w:rPr>
      </w:pPr>
      <w:r w:rsidDel="00000000" w:rsidR="00000000" w:rsidRPr="00000000">
        <w:rPr>
          <w:rtl w:val="0"/>
        </w:rPr>
      </w:r>
    </w:p>
    <w:sectPr>
      <w:headerReference r:id="rId7" w:type="default"/>
      <w:headerReference r:id="rId8" w:type="first"/>
      <w:headerReference r:id="rId9" w:type="even"/>
      <w:footerReference r:id="rId10" w:type="first"/>
      <w:footerReference r:id="rId11" w:type="even"/>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jc w:val="center"/>
      <w:rPr>
        <w:rFonts w:ascii="Comic Sans MS" w:cs="Comic Sans MS" w:eastAsia="Comic Sans MS" w:hAnsi="Comic Sans MS"/>
        <w:b w:val="1"/>
        <w:sz w:val="44"/>
        <w:szCs w:val="44"/>
      </w:rPr>
    </w:pP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sz w:val="44"/>
        <w:szCs w:val="44"/>
        <w:rtl w:val="0"/>
      </w:rPr>
      <w:t xml:space="preserve"> National Bus Company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